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F08C" w14:textId="1350B523" w:rsidR="005C4F0B" w:rsidRDefault="005C4F0B"/>
    <w:p w14:paraId="1E6B345F" w14:textId="2BEC3AB6" w:rsidR="00094D4B" w:rsidRDefault="00B051F2">
      <w:ins w:id="0" w:author="Joana Pereira" w:date="2021-07-07T17:28:00Z">
        <w:r>
          <w:rPr>
            <w:noProof/>
          </w:rPr>
          <w:drawing>
            <wp:inline distT="0" distB="0" distL="0" distR="0" wp14:anchorId="20952512" wp14:editId="1D5F5530">
              <wp:extent cx="5426110" cy="4877402"/>
              <wp:effectExtent l="0" t="0" r="3175" b="0"/>
              <wp:docPr id="2" name="Picture 2" descr="Surface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Surface chart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34718" cy="4885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8C8BC3D" w14:textId="1EAA2DA4" w:rsidR="00094D4B" w:rsidRDefault="00094D4B">
      <w:ins w:id="1" w:author="Joana Pereira" w:date="2021-07-07T17:42:00Z">
        <w:r w:rsidRPr="00993A63">
          <w:rPr>
            <w:noProof/>
          </w:rPr>
          <w:drawing>
            <wp:inline distT="0" distB="0" distL="0" distR="0" wp14:anchorId="53EBDF3D" wp14:editId="5A7DACBA">
              <wp:extent cx="4722725" cy="3105936"/>
              <wp:effectExtent l="0" t="0" r="1905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5"/>
                      <a:srcRect l="5473" t="15248" r="11692" b="7093"/>
                      <a:stretch/>
                    </pic:blipFill>
                    <pic:spPr bwMode="auto">
                      <a:xfrm>
                        <a:off x="0" y="0"/>
                        <a:ext cx="4732270" cy="311221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1A5A501" w14:textId="2BE0EEB2" w:rsidR="00094D4B" w:rsidRDefault="00094D4B"/>
    <w:p w14:paraId="6F31F30F" w14:textId="0420E88D" w:rsidR="00094D4B" w:rsidRDefault="00094D4B">
      <w:ins w:id="2" w:author="Joana Pereira" w:date="2021-07-21T15:35:00Z">
        <w:r w:rsidRPr="00B81301">
          <w:rPr>
            <w:noProof/>
          </w:rPr>
          <w:lastRenderedPageBreak/>
          <w:drawing>
            <wp:inline distT="0" distB="0" distL="0" distR="0" wp14:anchorId="0BABED63" wp14:editId="6B5B7581">
              <wp:extent cx="5737609" cy="2710404"/>
              <wp:effectExtent l="0" t="0" r="0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7911" cy="2715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D861C05" w14:textId="1CEDF1DE" w:rsidR="0083395A" w:rsidRDefault="0083395A"/>
    <w:p w14:paraId="6F648379" w14:textId="7ADC9967" w:rsidR="0083395A" w:rsidRDefault="0083395A">
      <w:r w:rsidRPr="0083395A">
        <w:t>https://github.com/Mac13kW</w:t>
      </w:r>
    </w:p>
    <w:sectPr w:rsidR="0083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ana Pereira">
    <w15:presenceInfo w15:providerId="None" w15:userId="Joana Pere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Q0tTS0tDQ0MDOyNDJT0lEKTi0uzszPAykwrAUAGry1XywAAAA="/>
  </w:docVars>
  <w:rsids>
    <w:rsidRoot w:val="00094D4B"/>
    <w:rsid w:val="00094D4B"/>
    <w:rsid w:val="005C4F0B"/>
    <w:rsid w:val="0083395A"/>
    <w:rsid w:val="00B0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56B5"/>
  <w15:chartTrackingRefBased/>
  <w15:docId w15:val="{847E5EDF-E1B6-44E6-B034-0622D45F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Pereira</dc:creator>
  <cp:keywords/>
  <dc:description/>
  <cp:lastModifiedBy>Haziq Masud</cp:lastModifiedBy>
  <cp:revision>3</cp:revision>
  <dcterms:created xsi:type="dcterms:W3CDTF">2021-07-28T15:19:00Z</dcterms:created>
  <dcterms:modified xsi:type="dcterms:W3CDTF">2021-08-13T05:34:00Z</dcterms:modified>
</cp:coreProperties>
</file>